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Fonts w:ascii="Verdana;Arial;Helvetica;sans-se" w:hAnsi="Verdana;Arial;Helvetica;sans-se"/>
          <w:color w:val="000000"/>
          <w:sz w:val="14"/>
        </w:rPr>
      </w:r>
    </w:p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Style w:val="StrongEmphasis"/>
          <w:rFonts w:eastAsia="Times New Roman" w:cs="Times New Roman" w:ascii="Arial" w:hAnsi="Arial"/>
          <w:b w:val="false"/>
          <w:color w:val="000000"/>
          <w:sz w:val="27"/>
          <w:szCs w:val="27"/>
        </w:rPr>
        <w:t>Causal effect of poverty on frequent dental pain among US adults: Modified treatment policy approach</w:t>
      </w:r>
    </w:p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Fonts w:ascii="Verdana;Arial;Helvetica;sans-se" w:hAnsi="Verdana;Arial;Helvetica;sans-se"/>
          <w:color w:val="000000"/>
          <w:sz w:val="14"/>
        </w:rPr>
      </w:r>
    </w:p>
    <w:p>
      <w:pPr>
        <w:pStyle w:val="Normal"/>
        <w:rPr>
          <w:rFonts w:ascii="Verdana;Arial;Helvetica;sans-se" w:hAnsi="Verdana;Arial;Helvetica;sans-se"/>
          <w:color w:val="000000"/>
          <w:ins w:id="14" w:author="木内　桜" w:date="2022-05-09T19:37:00Z"/>
          <w:sz w:val="14"/>
        </w:rPr>
      </w:pPr>
      <w:ins w:id="0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Upul Cooray</w:t>
        </w:r>
      </w:ins>
      <w:ins w:id="1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1</w:t>
        </w:r>
      </w:ins>
      <w:ins w:id="2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, Kenji Takeuchi</w:t>
        </w:r>
      </w:ins>
      <w:ins w:id="3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1,2</w:t>
        </w:r>
      </w:ins>
      <w:ins w:id="4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, Sakura Kiuchi</w:t>
        </w:r>
      </w:ins>
      <w:ins w:id="5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1,3</w:t>
        </w:r>
      </w:ins>
      <w:ins w:id="6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, Taro Kusama</w:t>
        </w:r>
      </w:ins>
      <w:ins w:id="7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1,2</w:t>
        </w:r>
      </w:ins>
      <w:ins w:id="8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, Jun Aida</w:t>
        </w:r>
      </w:ins>
      <w:ins w:id="9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4</w:t>
        </w:r>
      </w:ins>
      <w:ins w:id="10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 xml:space="preserve"> </w:t>
        </w:r>
      </w:ins>
      <w:ins w:id="11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 xml:space="preserve"> </w:t>
        </w:r>
      </w:ins>
      <w:ins w:id="12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t>and Ken Osaka</w:t>
        </w:r>
      </w:ins>
      <w:ins w:id="13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t>1</w:t>
        </w:r>
      </w:ins>
    </w:p>
    <w:p>
      <w:pPr>
        <w:pStyle w:val="Normal"/>
        <w:rPr>
          <w:rStyle w:val="StrongEmphasis"/>
          <w:rFonts w:ascii="Arial" w:hAnsi="Arial"/>
          <w:ins w:id="16" w:author="木内　桜" w:date="2022-05-09T19:37:00Z"/>
          <w:b w:val="false"/>
          <w:b w:val="false"/>
          <w:sz w:val="20"/>
          <w:szCs w:val="20"/>
        </w:rPr>
      </w:pPr>
      <w:ins w:id="15" w:author="木内　桜" w:date="2022-05-09T19:37:00Z">
        <w:r>
          <w:rPr>
            <w:rFonts w:ascii="Arial" w:hAnsi="Arial"/>
            <w:b w:val="false"/>
            <w:sz w:val="20"/>
            <w:szCs w:val="20"/>
          </w:rPr>
        </w:r>
      </w:ins>
    </w:p>
    <w:p>
      <w:pPr>
        <w:pStyle w:val="Normal"/>
        <w:rPr>
          <w:rFonts w:ascii="Arial" w:hAnsi="Arial" w:cs="Arial"/>
          <w:ins w:id="19" w:author="木内　桜" w:date="2022-05-09T19:37:00Z"/>
          <w:sz w:val="20"/>
          <w:szCs w:val="20"/>
        </w:rPr>
      </w:pPr>
      <w:ins w:id="17" w:author="木内　桜" w:date="2022-05-09T19:37:00Z">
        <w:r>
          <w:rPr>
            <w:rFonts w:cs="Arial" w:ascii="Arial" w:hAnsi="Arial"/>
            <w:sz w:val="20"/>
            <w:szCs w:val="20"/>
            <w:lang w:eastAsia="ja-JP"/>
          </w:rPr>
          <w:t xml:space="preserve">1 </w:t>
        </w:r>
      </w:ins>
      <w:ins w:id="18" w:author="木内　桜" w:date="2022-05-09T19:37:00Z">
        <w:r>
          <w:rPr>
            <w:rFonts w:cs="Arial" w:ascii="Arial" w:hAnsi="Arial"/>
            <w:sz w:val="20"/>
            <w:szCs w:val="20"/>
          </w:rPr>
          <w:t>Department of International and Community Oral Health, Tohoku University Graduate School of Dentistry, Sendai, Japan</w:t>
        </w:r>
      </w:ins>
    </w:p>
    <w:p>
      <w:pPr>
        <w:pStyle w:val="Normal"/>
        <w:rPr>
          <w:rFonts w:ascii="Arial" w:hAnsi="Arial" w:cs="Arial"/>
          <w:ins w:id="21" w:author="木内　桜" w:date="2022-05-09T19:37:00Z"/>
          <w:sz w:val="20"/>
          <w:szCs w:val="20"/>
        </w:rPr>
      </w:pPr>
      <w:ins w:id="20" w:author="木内　桜" w:date="2022-05-09T19:37:00Z">
        <w:r>
          <w:rPr>
            <w:rFonts w:cs="Arial" w:ascii="Arial" w:hAnsi="Arial"/>
            <w:sz w:val="20"/>
            <w:szCs w:val="20"/>
          </w:rPr>
          <w:t>Address: 4-1, Seiryo-machi, Aoba-ku, Sendai, Miyagi, 980-8575, Japan</w:t>
        </w:r>
      </w:ins>
    </w:p>
    <w:p>
      <w:pPr>
        <w:pStyle w:val="Normal"/>
        <w:rPr>
          <w:rFonts w:ascii="Arial" w:hAnsi="Arial" w:cs="Arial"/>
          <w:ins w:id="23" w:author="木内　桜" w:date="2022-05-09T19:37:00Z"/>
          <w:sz w:val="20"/>
          <w:szCs w:val="20"/>
        </w:rPr>
      </w:pPr>
      <w:ins w:id="22" w:author="木内　桜" w:date="2022-05-09T19:37:00Z">
        <w:r>
          <w:rPr>
            <w:rFonts w:cs="Arial" w:ascii="Arial" w:hAnsi="Arial"/>
            <w:sz w:val="20"/>
            <w:szCs w:val="20"/>
          </w:rPr>
          <w:t xml:space="preserve">2 Division for Regional Community Development, Liaison Center for Innovative Dentistry, Graduate School of Dentistry, Tohoku University, Sendai, Japan </w:t>
        </w:r>
      </w:ins>
    </w:p>
    <w:p>
      <w:pPr>
        <w:pStyle w:val="Normal"/>
        <w:rPr>
          <w:rFonts w:ascii="Arial" w:hAnsi="Arial" w:cs="Arial"/>
          <w:ins w:id="25" w:author="木内　桜" w:date="2022-05-09T19:37:00Z"/>
          <w:sz w:val="20"/>
          <w:szCs w:val="20"/>
        </w:rPr>
      </w:pPr>
      <w:ins w:id="24" w:author="木内　桜" w:date="2022-05-09T19:37:00Z">
        <w:r>
          <w:rPr>
            <w:rFonts w:cs="Arial" w:ascii="Arial" w:hAnsi="Arial"/>
            <w:sz w:val="20"/>
            <w:szCs w:val="20"/>
          </w:rPr>
          <w:t>Address: 4-1, Seiryo-machi, Aoba-ku, Sendai, Miyagi, 980-8575, Japan</w:t>
        </w:r>
      </w:ins>
    </w:p>
    <w:p>
      <w:pPr>
        <w:pStyle w:val="Normal"/>
        <w:rPr>
          <w:rFonts w:ascii="Arial" w:hAnsi="Arial" w:cs="Arial"/>
          <w:ins w:id="27" w:author="木内　桜" w:date="2022-05-09T19:37:00Z"/>
          <w:sz w:val="20"/>
          <w:szCs w:val="20"/>
        </w:rPr>
      </w:pPr>
      <w:ins w:id="26" w:author="木内　桜" w:date="2022-05-09T19:37:00Z">
        <w:r>
          <w:rPr>
            <w:rFonts w:cs="Arial" w:ascii="Arial" w:hAnsi="Arial"/>
            <w:sz w:val="20"/>
            <w:szCs w:val="20"/>
          </w:rPr>
          <w:t>3 Frontier Research Institute for Interdisciplinary Sciences, Tohoku University, Sendai, Japan</w:t>
        </w:r>
      </w:ins>
    </w:p>
    <w:p>
      <w:pPr>
        <w:pStyle w:val="Normal"/>
        <w:rPr>
          <w:rFonts w:ascii="Arial" w:hAnsi="Arial" w:cs="Arial"/>
          <w:ins w:id="29" w:author="木内　桜" w:date="2022-05-09T19:37:00Z"/>
          <w:sz w:val="20"/>
          <w:szCs w:val="20"/>
        </w:rPr>
      </w:pPr>
      <w:ins w:id="28" w:author="木内　桜" w:date="2022-05-09T19:37:00Z">
        <w:r>
          <w:rPr>
            <w:rFonts w:cs="Arial" w:ascii="Arial" w:hAnsi="Arial"/>
            <w:sz w:val="20"/>
            <w:szCs w:val="20"/>
          </w:rPr>
          <w:t xml:space="preserve">Address: 6-3 Aramaki-Aza-Aoba, Aoba-ku, Sendai, 980-8578 Japan </w:t>
        </w:r>
      </w:ins>
    </w:p>
    <w:p>
      <w:pPr>
        <w:pStyle w:val="Normal"/>
        <w:rPr>
          <w:rFonts w:ascii="Arial" w:hAnsi="Arial" w:cs="Arial"/>
          <w:ins w:id="31" w:author="木内　桜" w:date="2022-05-09T19:37:00Z"/>
          <w:sz w:val="20"/>
          <w:szCs w:val="20"/>
        </w:rPr>
      </w:pPr>
      <w:ins w:id="30" w:author="木内　桜" w:date="2022-05-09T19:37:00Z">
        <w:r>
          <w:rPr>
            <w:rFonts w:cs="Arial" w:ascii="Arial" w:hAnsi="Arial"/>
            <w:sz w:val="20"/>
            <w:szCs w:val="20"/>
          </w:rPr>
          <w:t>4 Department of Oral Health Promotion, Graduate School of Medical and Dental Sciences, Tokyo Medical and Dental University, Tokyo, Japan</w:t>
        </w:r>
      </w:ins>
    </w:p>
    <w:p>
      <w:pPr>
        <w:pStyle w:val="Normal"/>
        <w:rPr>
          <w:rFonts w:ascii="Arial" w:hAnsi="Arial" w:cs="Arial"/>
          <w:ins w:id="33" w:author="木内　桜" w:date="2022-05-09T19:37:00Z"/>
          <w:sz w:val="20"/>
          <w:szCs w:val="20"/>
        </w:rPr>
      </w:pPr>
      <w:ins w:id="32" w:author="木内　桜" w:date="2022-05-09T19:37:00Z">
        <w:r>
          <w:rPr>
            <w:rFonts w:cs="Arial" w:ascii="Arial" w:hAnsi="Arial"/>
            <w:sz w:val="20"/>
            <w:szCs w:val="20"/>
          </w:rPr>
          <w:t>Address: 1-5-45 Yushima, Bunkyo-ku, Tokyo, 113-8549 Japan</w:t>
        </w:r>
      </w:ins>
      <w:bookmarkStart w:id="0" w:name="_Hlk103017403"/>
      <w:bookmarkEnd w:id="0"/>
    </w:p>
    <w:p>
      <w:pPr>
        <w:pStyle w:val="Normal"/>
        <w:rPr>
          <w:rFonts w:ascii="Verdana;Arial;Helvetica;sans-se" w:hAnsi="Verdana;Arial;Helvetica;sans-se"/>
          <w:color w:val="000000"/>
          <w:sz w:val="14"/>
          <w:del w:id="44" w:author="木内　桜" w:date="2022-05-09T19:37:00Z"/>
        </w:rPr>
      </w:pPr>
      <w:del w:id="34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>Upul Cooray</w:delText>
        </w:r>
      </w:del>
      <w:del w:id="35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1</w:delText>
        </w:r>
      </w:del>
      <w:del w:id="36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>, Kenji Takeuchi</w:delText>
        </w:r>
      </w:del>
      <w:del w:id="37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1</w:delText>
        </w:r>
      </w:del>
      <w:del w:id="38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>, Sakura Kiuchi, Taro Kusama, Jun Aida</w:delText>
        </w:r>
      </w:del>
      <w:del w:id="39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2</w:delText>
        </w:r>
      </w:del>
      <w:del w:id="40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 xml:space="preserve"> </w:delText>
        </w:r>
      </w:del>
      <w:del w:id="41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 xml:space="preserve"> </w:delText>
        </w:r>
      </w:del>
      <w:del w:id="42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>and Ken Osaka</w:delText>
        </w:r>
      </w:del>
      <w:del w:id="43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1</w:delText>
        </w:r>
      </w:del>
    </w:p>
    <w:p>
      <w:pPr>
        <w:pStyle w:val="Normal"/>
        <w:rPr>
          <w:rStyle w:val="StrongEmphasis"/>
          <w:rFonts w:ascii="Arial" w:hAnsi="Arial"/>
          <w:b w:val="false"/>
          <w:b w:val="false"/>
          <w:sz w:val="20"/>
          <w:szCs w:val="20"/>
          <w:del w:id="46" w:author="木内　桜" w:date="2022-05-09T19:37:00Z"/>
        </w:rPr>
      </w:pPr>
      <w:del w:id="45" w:author="木内　桜" w:date="2022-05-09T19:37:00Z">
        <w:r>
          <w:rPr>
            <w:rFonts w:ascii="Arial" w:hAnsi="Arial"/>
            <w:b w:val="false"/>
            <w:sz w:val="20"/>
            <w:szCs w:val="20"/>
          </w:rPr>
        </w:r>
      </w:del>
    </w:p>
    <w:p>
      <w:pPr>
        <w:pStyle w:val="Normal"/>
        <w:rPr>
          <w:rFonts w:ascii="Verdana;Arial;Helvetica;sans-se" w:hAnsi="Verdana;Arial;Helvetica;sans-se"/>
          <w:color w:val="000000"/>
          <w:sz w:val="14"/>
          <w:del w:id="49" w:author="木内　桜" w:date="2022-05-09T19:37:00Z"/>
        </w:rPr>
      </w:pPr>
      <w:del w:id="47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1</w:delText>
        </w:r>
      </w:del>
      <w:del w:id="48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 xml:space="preserve"> Graduate school of dentistry, Tohoku University, Japan.</w:delText>
        </w:r>
      </w:del>
    </w:p>
    <w:p>
      <w:pPr>
        <w:pStyle w:val="Normal"/>
        <w:rPr>
          <w:rFonts w:ascii="Verdana;Arial;Helvetica;sans-se" w:hAnsi="Verdana;Arial;Helvetica;sans-se"/>
          <w:color w:val="000000"/>
          <w:sz w:val="14"/>
          <w:del w:id="52" w:author="木内　桜" w:date="2022-05-09T19:37:00Z"/>
        </w:rPr>
      </w:pPr>
      <w:del w:id="50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  <w:vertAlign w:val="superscript"/>
          </w:rPr>
          <w:delText>2</w:delText>
        </w:r>
      </w:del>
      <w:del w:id="51" w:author="木内　桜" w:date="2022-05-09T19:37:00Z">
        <w:r>
          <w:rPr>
            <w:rStyle w:val="StrongEmphasis"/>
            <w:rFonts w:ascii="Arial" w:hAnsi="Arial"/>
            <w:b w:val="false"/>
            <w:color w:val="000000"/>
            <w:sz w:val="20"/>
            <w:szCs w:val="20"/>
          </w:rPr>
          <w:delText xml:space="preserve"> Tokyo Medical and Dental University, Japan.</w:delText>
        </w:r>
      </w:del>
    </w:p>
    <w:p>
      <w:pPr>
        <w:pStyle w:val="Normal"/>
        <w:rPr>
          <w:rStyle w:val="StrongEmphasis"/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bCs w:val="false"/>
          <w:color w:val="000000"/>
        </w:rPr>
        <w:t>Background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 xml:space="preserve">The association between economic disadvantage and adverse oral health outcomes is well known. However, </w:t>
      </w:r>
      <w:del w:id="53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delText xml:space="preserve">evidence </w:delText>
        </w:r>
      </w:del>
      <w:ins w:id="54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t>evidence-</w:t>
        </w:r>
      </w:ins>
      <w:r>
        <w:rPr>
          <w:rStyle w:val="StrongEmphasis"/>
          <w:rFonts w:ascii="Arial" w:hAnsi="Arial"/>
          <w:b w:val="false"/>
          <w:color w:val="000000"/>
        </w:rPr>
        <w:t>based</w:t>
      </w:r>
      <w:del w:id="55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delText xml:space="preserve"> on</w:delText>
        </w:r>
      </w:del>
      <w:r>
        <w:rPr>
          <w:rStyle w:val="StrongEmphasis"/>
          <w:rFonts w:ascii="Arial" w:hAnsi="Arial"/>
          <w:b w:val="false"/>
          <w:color w:val="000000"/>
        </w:rPr>
        <w:t xml:space="preserve"> causal inference is scarce. This study aimed to estimate</w:t>
      </w:r>
      <w:del w:id="56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delText xml:space="preserve"> of</w:delText>
        </w:r>
      </w:del>
      <w:r>
        <w:rPr>
          <w:rStyle w:val="StrongEmphasis"/>
          <w:rFonts w:ascii="Arial" w:hAnsi="Arial"/>
          <w:b w:val="false"/>
          <w:color w:val="000000"/>
        </w:rPr>
        <w:t xml:space="preserve"> the causal effect of poverty on the frequent dental pain among the United States</w:t>
      </w:r>
      <w:ins w:id="57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t xml:space="preserve"> </w:t>
        </w:r>
      </w:ins>
      <w:r>
        <w:rPr>
          <w:rStyle w:val="StrongEmphasis"/>
          <w:rFonts w:ascii="Arial" w:hAnsi="Arial"/>
          <w:b w:val="false"/>
          <w:color w:val="000000"/>
        </w:rPr>
        <w:t>(US) adults.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Methods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 xml:space="preserve">Data from three cycles (2012-2018) of the National Health and Nutrition Examination Survey (NHANES) in the US was used. Dentate participants </w:t>
      </w:r>
      <w:bookmarkStart w:id="1" w:name="move927272151"/>
      <w:r>
        <w:rPr>
          <w:rStyle w:val="StrongEmphasis"/>
          <w:rFonts w:ascii="Arial" w:hAnsi="Arial"/>
          <w:b w:val="false"/>
          <w:color w:val="000000"/>
        </w:rPr>
        <w:t>aged 21 to 70 years were included.</w:t>
      </w:r>
      <w:bookmarkEnd w:id="1"/>
      <w:r>
        <w:rPr>
          <w:rStyle w:val="StrongEmphasis"/>
          <w:rFonts w:ascii="Arial" w:hAnsi="Arial"/>
          <w:b w:val="false"/>
          <w:color w:val="000000"/>
        </w:rPr>
        <w:t xml:space="preserve"> Self-reported frequent dental pain (very often or fairly often) was the outcome. Poverty-income ratio (PIR) was the exposure (range 0-5). Modified treatment policies were employed to define causal effects by shifting the PIR of individuals’ based on their observed PIR level. Corresponding statistical parameters were estimated with doubly-robust targeted minimum loss-based estimation (TMLE), adjusted for wide range of covariates. Causal odds ratios (OR) and 95% confidence intervals (95%CI) were calculated by contrasting multiple PIR shift scenarios.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Results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 xml:space="preserve">Prevalence of frequent dental pain was 8.7% in the study population. A 10%, 25%, and 50% improvement of PIR among participants who are below the poverty line were associated with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6% (OR[95%CI]= 0.94[0.90-0.98])</w:t>
      </w:r>
      <w:r>
        <w:rPr>
          <w:rStyle w:val="StrongEmphasis"/>
          <w:rFonts w:ascii="Arial" w:hAnsi="Arial"/>
          <w:b w:val="false"/>
          <w:color w:val="000000"/>
        </w:rPr>
        <w:t xml:space="preserve">,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7% (OR[95%CI]=0.93[0.89-0.97]), and 8% (OR[95%CI]=0.92[0.88-0.96])</w:t>
      </w:r>
      <w:r>
        <w:rPr>
          <w:rStyle w:val="StrongEmphasis"/>
          <w:rFonts w:ascii="Arial" w:hAnsi="Arial"/>
          <w:b w:val="false"/>
          <w:color w:val="000000"/>
        </w:rPr>
        <w:t xml:space="preserve"> reduction in likelihood of frequent dental pain, respectively. Shift of all bel</w:t>
      </w:r>
      <w:del w:id="58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delText>l</w:delText>
        </w:r>
      </w:del>
      <w:r>
        <w:rPr>
          <w:rStyle w:val="StrongEmphasis"/>
          <w:rFonts w:ascii="Arial" w:hAnsi="Arial"/>
          <w:b w:val="false"/>
          <w:color w:val="000000"/>
        </w:rPr>
        <w:t>ow poverty line participants’ PIR to 1.0 (no poverty scenario) was associated with 1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0%(OR[95%CI]=0.90[0.86-0.95])</w:t>
      </w:r>
      <w:r>
        <w:rPr>
          <w:rStyle w:val="StrongEmphasis"/>
          <w:rFonts w:ascii="Arial" w:hAnsi="Arial"/>
          <w:b w:val="false"/>
          <w:color w:val="000000"/>
        </w:rPr>
        <w:t xml:space="preserve"> less dental pain. Finally, a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16%(OR[95%CI]=0.84[0.77-0.90])</w:t>
      </w:r>
      <w:r>
        <w:rPr>
          <w:rStyle w:val="StrongEmphasis"/>
          <w:rFonts w:ascii="Arial" w:hAnsi="Arial"/>
          <w:b w:val="false"/>
          <w:color w:val="000000"/>
        </w:rPr>
        <w:t xml:space="preserve"> reduction in dental pain was observed when all participants below median PIR was shifted to median PIR (i.e. 2.18).</w:t>
      </w:r>
    </w:p>
    <w:p>
      <w:pPr>
        <w:pStyle w:val="Normal"/>
        <w:jc w:val="both"/>
        <w:rPr>
          <w:rStyle w:val="StrongEmphasis"/>
          <w:rFonts w:ascii="Arial" w:hAnsi="Arial"/>
          <w:b w:val="false"/>
          <w:b w:val="false"/>
          <w:color w:val="000000"/>
        </w:rPr>
      </w:pPr>
      <w:r>
        <w:rPr>
          <w:rFonts w:ascii="Arial" w:hAnsi="Arial"/>
          <w:b w:val="false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Conclusions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/>
      </w:pPr>
      <w:r>
        <w:rPr>
          <w:rStyle w:val="StrongEmphasis"/>
          <w:rFonts w:ascii="Arial" w:hAnsi="Arial"/>
          <w:b w:val="false"/>
          <w:color w:val="000000"/>
        </w:rPr>
        <w:t>Poverty has a clear robust dose-response effect on prevalence of  frequent dental pain among US adults.</w:t>
      </w:r>
    </w:p>
    <w:p>
      <w:pPr>
        <w:pStyle w:val="Normal"/>
        <w:rPr>
          <w:rStyle w:val="StrongEmphasis"/>
          <w:rFonts w:ascii="Arial" w:hAnsi="Arial"/>
          <w:b w:val="false"/>
          <w:b w:val="false"/>
          <w:color w:val="000000"/>
        </w:rPr>
      </w:pPr>
      <w:r>
        <w:rPr>
          <w:rFonts w:ascii="Arial" w:hAnsi="Arial"/>
          <w:b w:val="false"/>
          <w:color w:val="000000"/>
        </w:rPr>
      </w:r>
    </w:p>
    <w:p>
      <w:pPr>
        <w:pStyle w:val="Normal"/>
        <w:rPr/>
      </w:pPr>
      <w:r>
        <w:rPr>
          <w:rStyle w:val="StrongEmphasis"/>
          <w:rFonts w:ascii="Arial" w:hAnsi="Arial"/>
          <w:b w:val="false"/>
          <w:color w:val="C9211E"/>
        </w:rPr>
        <w:t>Word count 250/---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游明朝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游明朝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22064"/>
    <w:rPr>
      <w:sz w:val="18"/>
      <w:szCs w:val="18"/>
    </w:rPr>
  </w:style>
  <w:style w:type="character" w:styleId="Style14" w:customStyle="1">
    <w:name w:val="コメント文字列 (文字)"/>
    <w:basedOn w:val="DefaultParagraphFont"/>
    <w:uiPriority w:val="99"/>
    <w:semiHidden/>
    <w:qFormat/>
    <w:rsid w:val="00b22064"/>
    <w:rPr>
      <w:rFonts w:cs="Mangal"/>
      <w:sz w:val="24"/>
      <w:szCs w:val="21"/>
    </w:rPr>
  </w:style>
  <w:style w:type="character" w:styleId="Style15" w:customStyle="1">
    <w:name w:val="コメント内容 (文字)"/>
    <w:basedOn w:val="Style14"/>
    <w:uiPriority w:val="99"/>
    <w:semiHidden/>
    <w:qFormat/>
    <w:rsid w:val="00b22064"/>
    <w:rPr>
      <w:rFonts w:cs="Mangal"/>
      <w:b/>
      <w:bCs/>
      <w:sz w:val="24"/>
      <w:szCs w:val="21"/>
    </w:rPr>
  </w:style>
  <w:style w:type="character" w:styleId="Style16" w:customStyle="1">
    <w:name w:val="ヘッダー (文字)"/>
    <w:basedOn w:val="DefaultParagraphFont"/>
    <w:link w:val="ad"/>
    <w:uiPriority w:val="99"/>
    <w:qFormat/>
    <w:rsid w:val="00d3705a"/>
    <w:rPr>
      <w:rFonts w:cs="Mangal"/>
      <w:sz w:val="24"/>
      <w:szCs w:val="21"/>
    </w:rPr>
  </w:style>
  <w:style w:type="character" w:styleId="Style17" w:customStyle="1">
    <w:name w:val="フッター (文字)"/>
    <w:basedOn w:val="DefaultParagraphFont"/>
    <w:link w:val="af"/>
    <w:uiPriority w:val="99"/>
    <w:qFormat/>
    <w:rsid w:val="00d3705a"/>
    <w:rPr>
      <w:rFonts w:cs="Mangal"/>
      <w:sz w:val="24"/>
      <w:szCs w:val="21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游明朝" w:hAnsi="游明朝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游明朝" w:hAnsi="游明朝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游明朝" w:hAnsi="游明朝"/>
      <w:i/>
      <w:i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Revision">
    <w:name w:val="Revision"/>
    <w:uiPriority w:val="99"/>
    <w:semiHidden/>
    <w:qFormat/>
    <w:rsid w:val="00b56483"/>
    <w:pPr>
      <w:widowControl/>
      <w:suppressAutoHyphens w:val="false"/>
      <w:bidi w:val="0"/>
      <w:spacing w:before="0" w:after="0"/>
      <w:jc w:val="left"/>
    </w:pPr>
    <w:rPr>
      <w:rFonts w:cs="Mangal" w:ascii="Times New Roman" w:hAnsi="Times New Roman" w:eastAsia="游明朝"/>
      <w:color w:val="auto"/>
      <w:kern w:val="2"/>
      <w:sz w:val="24"/>
      <w:szCs w:val="21"/>
      <w:lang w:val="en-US" w:eastAsia="zh-CN" w:bidi="hi-IN"/>
    </w:rPr>
  </w:style>
  <w:style w:type="paragraph" w:styleId="Annotationtext">
    <w:name w:val="annotation text"/>
    <w:basedOn w:val="Normal"/>
    <w:uiPriority w:val="99"/>
    <w:semiHidden/>
    <w:unhideWhenUsed/>
    <w:qFormat/>
    <w:rsid w:val="00b22064"/>
    <w:pPr/>
    <w:rPr>
      <w:rFonts w:cs="Mangal"/>
      <w:szCs w:val="21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b22064"/>
    <w:pPr/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d3705a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Footer">
    <w:name w:val="Footer"/>
    <w:basedOn w:val="Normal"/>
    <w:link w:val="af0"/>
    <w:uiPriority w:val="99"/>
    <w:unhideWhenUsed/>
    <w:rsid w:val="00d3705a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LibreOffice/7.2.6.2$Linux_X86_64 LibreOffice_project/20$Build-2</Application>
  <AppVersion>15.0000</AppVersion>
  <Pages>2</Pages>
  <Words>379</Words>
  <Characters>2384</Characters>
  <CharactersWithSpaces>2748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2022-05-09T10:38:00Z</dcterms:created>
  <dc:creator>Upul Cooray</dc:creator>
  <dc:description/>
  <dc:language>en-US</dc:language>
  <cp:lastModifiedBy/>
  <dcterms:modified xsi:type="dcterms:W3CDTF">2022-05-11T13:04:40Z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